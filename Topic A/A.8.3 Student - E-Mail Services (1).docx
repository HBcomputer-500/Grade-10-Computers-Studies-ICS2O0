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A534AC" w:rsidRDefault="00A534AC" w:rsidP="00A534AC">
      <w:pPr>
        <w:pStyle w:val="NoSpacing"/>
        <w:ind w:left="720"/>
        <w:rPr>
          <w:sz w:val="22"/>
        </w:rPr>
      </w:pP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842C9C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  <w:r w:rsidR="00782DED">
        <w:rPr>
          <w:sz w:val="22"/>
        </w:rPr>
        <w:br/>
      </w:r>
    </w:p>
    <w:p w:rsidR="003A612D" w:rsidRDefault="003A0217" w:rsidP="00A534AC">
      <w:r>
        <w:t>Use the following resource as a starting point:</w:t>
      </w:r>
      <w: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bookmarkStart w:id="0" w:name="_GoBack"/>
      <w:bookmarkEnd w:id="0"/>
      <w:r w:rsidR="00782DED" w:rsidRPr="003A0217">
        <w:rPr>
          <w:sz w:val="20"/>
        </w:rPr>
        <w:br/>
      </w:r>
      <w:r w:rsidR="00782DED">
        <w:br/>
      </w:r>
    </w:p>
    <w:p w:rsidR="003A612D" w:rsidRDefault="00492D54" w:rsidP="00A534AC">
      <w:r>
        <w:rPr>
          <w:noProof/>
        </w:rPr>
        <w:drawing>
          <wp:anchor distT="0" distB="0" distL="114300" distR="114300" simplePos="0" relativeHeight="251658240" behindDoc="0" locked="0" layoutInCell="1" allowOverlap="1" wp14:anchorId="71E9375D" wp14:editId="1AFDD722">
            <wp:simplePos x="0" y="0"/>
            <wp:positionH relativeFrom="margin">
              <wp:posOffset>-742950</wp:posOffset>
            </wp:positionH>
            <wp:positionV relativeFrom="paragraph">
              <wp:posOffset>365125</wp:posOffset>
            </wp:positionV>
            <wp:extent cx="7248525" cy="6516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51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5E9">
        <w:t>Complete the following Venn Diagram to summarize your research.</w:t>
      </w:r>
      <w:r w:rsidR="00782DED">
        <w:br/>
      </w:r>
      <w:r w:rsidR="00782DED">
        <w:br/>
      </w:r>
    </w:p>
    <w:p w:rsidR="00707D9A" w:rsidRPr="00D851E5" w:rsidRDefault="002D305D" w:rsidP="006215E9">
      <w:pPr>
        <w:pStyle w:val="NoSpacing"/>
        <w:ind w:left="360"/>
        <w:rPr>
          <w:sz w:val="22"/>
        </w:rPr>
      </w:pPr>
      <w:ins w:id="1" w:author="Narayan, Neil" w:date="2020-01-15T12:47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82816" behindDoc="0" locked="0" layoutInCell="1" allowOverlap="1" wp14:anchorId="635CB9C2" wp14:editId="774F27D5">
                  <wp:simplePos x="0" y="0"/>
                  <wp:positionH relativeFrom="column">
                    <wp:posOffset>2990850</wp:posOffset>
                  </wp:positionH>
                  <wp:positionV relativeFrom="paragraph">
                    <wp:posOffset>4975860</wp:posOffset>
                  </wp:positionV>
                  <wp:extent cx="1390650" cy="1404620"/>
                  <wp:effectExtent l="0" t="0" r="19050" b="26670"/>
                  <wp:wrapSquare wrapText="bothSides"/>
                  <wp:docPr id="1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065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305D" w:rsidRPr="002D305D" w:rsidRDefault="002D305D">
                              <w:pPr>
                                <w:rPr>
                                  <w:sz w:val="20"/>
                                  <w:szCs w:val="20"/>
                                  <w:lang w:val="en-CA"/>
                                  <w:rPrChange w:id="2" w:author="Narayan, Neil" w:date="2020-01-15T12:48:00Z">
                                    <w:rPr/>
                                  </w:rPrChange>
                                </w:rPr>
                              </w:pPr>
                              <w:ins w:id="3" w:author="Narayan, Neil" w:date="2020-01-15T12:47:00Z">
                                <w:r w:rsidRPr="002D305D">
                                  <w:rPr>
                                    <w:sz w:val="20"/>
                                    <w:szCs w:val="20"/>
                                    <w:lang w:val="en-CA"/>
                                    <w:rPrChange w:id="4" w:author="Narayan, Neil" w:date="2020-01-15T12:48:00Z">
                                      <w:rPr>
                                        <w:lang w:val="en-CA"/>
                                      </w:rPr>
                                    </w:rPrChange>
                                  </w:rPr>
                                  <w:t>Emails are accessed from a web browser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635CB9C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35.5pt;margin-top:391.8pt;width:109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">
                  <v:textbox style="mso-fit-shape-to-text:t">
                    <w:txbxContent>
                      <w:p w:rsidR="002D305D" w:rsidRPr="002D305D" w:rsidRDefault="002D305D">
                        <w:pPr>
                          <w:rPr>
                            <w:sz w:val="20"/>
                            <w:szCs w:val="20"/>
                            <w:lang w:val="en-CA"/>
                            <w:rPrChange w:id="5" w:author="Narayan, Neil" w:date="2020-01-15T12:48:00Z">
                              <w:rPr/>
                            </w:rPrChange>
                          </w:rPr>
                        </w:pPr>
                        <w:ins w:id="6" w:author="Narayan, Neil" w:date="2020-01-15T12:47:00Z">
                          <w:r w:rsidRPr="002D305D">
                            <w:rPr>
                              <w:sz w:val="20"/>
                              <w:szCs w:val="20"/>
                              <w:lang w:val="en-CA"/>
                              <w:rPrChange w:id="7" w:author="Narayan, Neil" w:date="2020-01-15T12:48:00Z">
                                <w:rPr>
                                  <w:lang w:val="en-CA"/>
                                </w:rPr>
                              </w:rPrChange>
                            </w:rPr>
                            <w:t>Emails are accessed from a web browser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CDCAEC" wp14:editId="57EE7FA6">
                <wp:simplePos x="0" y="0"/>
                <wp:positionH relativeFrom="column">
                  <wp:posOffset>1000125</wp:posOffset>
                </wp:positionH>
                <wp:positionV relativeFrom="paragraph">
                  <wp:posOffset>3347085</wp:posOffset>
                </wp:positionV>
                <wp:extent cx="120015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05D" w:rsidRPr="002D305D" w:rsidRDefault="002D305D">
                            <w:pPr>
                              <w:rPr>
                                <w:sz w:val="20"/>
                                <w:szCs w:val="20"/>
                                <w:lang w:val="en-CA"/>
                                <w:rPrChange w:id="8" w:author="Narayan, Neil" w:date="2020-01-15T12:45:00Z">
                                  <w:rPr>
                                    <w:lang w:val="en-CA"/>
                                  </w:rPr>
                                </w:rPrChange>
                              </w:rPr>
                            </w:pPr>
                            <w:r w:rsidRPr="002D305D">
                              <w:rPr>
                                <w:sz w:val="20"/>
                                <w:szCs w:val="20"/>
                                <w:lang w:val="en-CA"/>
                                <w:rPrChange w:id="9" w:author="Narayan, Neil" w:date="2020-01-15T12:45:00Z">
                                  <w:rPr>
                                    <w:lang w:val="en-CA"/>
                                  </w:rPr>
                                </w:rPrChange>
                              </w:rPr>
                              <w:t>Emails are both sent to source from computer.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DCAEC" id="_x0000_s1027" type="#_x0000_t202" style="position:absolute;left:0;text-align:left;margin-left:78.75pt;margin-top:263.55pt;width:9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">
                <v:textbox style="mso-fit-shape-to-text:t">
                  <w:txbxContent>
                    <w:p w:rsidR="002D305D" w:rsidRPr="002D305D" w:rsidRDefault="002D305D">
                      <w:pPr>
                        <w:rPr>
                          <w:sz w:val="20"/>
                          <w:szCs w:val="20"/>
                          <w:lang w:val="en-CA"/>
                          <w:rPrChange w:id="10" w:author="Narayan, Neil" w:date="2020-01-15T12:45:00Z">
                            <w:rPr>
                              <w:lang w:val="en-CA"/>
                            </w:rPr>
                          </w:rPrChange>
                        </w:rPr>
                      </w:pPr>
                      <w:r w:rsidRPr="002D305D">
                        <w:rPr>
                          <w:sz w:val="20"/>
                          <w:szCs w:val="20"/>
                          <w:lang w:val="en-CA"/>
                          <w:rPrChange w:id="11" w:author="Narayan, Neil" w:date="2020-01-15T12:45:00Z">
                            <w:rPr>
                              <w:lang w:val="en-CA"/>
                            </w:rPr>
                          </w:rPrChange>
                        </w:rPr>
                        <w:t>Emails are both sent to source from computer.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B5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300ED9" wp14:editId="51B68ED2">
                <wp:simplePos x="0" y="0"/>
                <wp:positionH relativeFrom="column">
                  <wp:posOffset>-390525</wp:posOffset>
                </wp:positionH>
                <wp:positionV relativeFrom="paragraph">
                  <wp:posOffset>1899285</wp:posOffset>
                </wp:positionV>
                <wp:extent cx="1876425" cy="1404620"/>
                <wp:effectExtent l="0" t="0" r="2857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B5A" w:rsidRPr="004F7B5A" w:rsidRDefault="004F7B5A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F7B5A">
                              <w:rPr>
                                <w:sz w:val="20"/>
                                <w:szCs w:val="20"/>
                                <w:lang w:val="en-CA"/>
                              </w:rPr>
                              <w:t>Application is always running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300E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75pt;margin-top:149.55pt;width:147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">
                <v:textbox style="mso-fit-shape-to-text:t">
                  <w:txbxContent>
                    <w:p w:rsidR="004F7B5A" w:rsidRPr="004F7B5A" w:rsidRDefault="004F7B5A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bookmarkStart w:id="1" w:name="_GoBack"/>
                      <w:r w:rsidRPr="004F7B5A">
                        <w:rPr>
                          <w:sz w:val="20"/>
                          <w:szCs w:val="20"/>
                          <w:lang w:val="en-CA"/>
                        </w:rPr>
                        <w:t>Application is always running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90A6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835DC7" wp14:editId="6FB188FC">
                <wp:simplePos x="0" y="0"/>
                <wp:positionH relativeFrom="column">
                  <wp:posOffset>647700</wp:posOffset>
                </wp:positionH>
                <wp:positionV relativeFrom="paragraph">
                  <wp:posOffset>1556385</wp:posOffset>
                </wp:positionV>
                <wp:extent cx="1247775" cy="1404620"/>
                <wp:effectExtent l="0" t="0" r="2857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66" w:rsidRPr="004F7B5A" w:rsidRDefault="004F7B5A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F7B5A">
                              <w:rPr>
                                <w:sz w:val="20"/>
                                <w:szCs w:val="20"/>
                                <w:lang w:val="en-CA"/>
                              </w:rPr>
                              <w:t>Safeguards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35DC7" id="_x0000_s1027" type="#_x0000_t202" style="position:absolute;left:0;text-align:left;margin-left:51pt;margin-top:122.55pt;width:98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">
                <v:textbox style="mso-fit-shape-to-text:t">
                  <w:txbxContent>
                    <w:p w:rsidR="00290A66" w:rsidRPr="004F7B5A" w:rsidRDefault="004F7B5A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F7B5A">
                        <w:rPr>
                          <w:sz w:val="20"/>
                          <w:szCs w:val="20"/>
                          <w:lang w:val="en-CA"/>
                        </w:rPr>
                        <w:t>Safeguards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A6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28CF04" wp14:editId="0A9AD55A">
                <wp:simplePos x="0" y="0"/>
                <wp:positionH relativeFrom="margin">
                  <wp:align>left</wp:align>
                </wp:positionH>
                <wp:positionV relativeFrom="paragraph">
                  <wp:posOffset>1251585</wp:posOffset>
                </wp:positionV>
                <wp:extent cx="1476375" cy="1404620"/>
                <wp:effectExtent l="0" t="0" r="2857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66" w:rsidRPr="00290A66" w:rsidRDefault="00290A66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90A66">
                              <w:rPr>
                                <w:sz w:val="20"/>
                                <w:szCs w:val="20"/>
                                <w:lang w:val="en-CA"/>
                              </w:rPr>
                              <w:t>Uses desktop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8CF04" id="_x0000_s1028" type="#_x0000_t202" style="position:absolute;left:0;text-align:left;margin-left:0;margin-top:98.55pt;width:116.2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">
                <v:textbox style="mso-fit-shape-to-text:t">
                  <w:txbxContent>
                    <w:p w:rsidR="00290A66" w:rsidRPr="00290A66" w:rsidRDefault="00290A66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290A66">
                        <w:rPr>
                          <w:sz w:val="20"/>
                          <w:szCs w:val="20"/>
                          <w:lang w:val="en-CA"/>
                        </w:rPr>
                        <w:t>Uses desktop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2D54" w:rsidRPr="00A534AC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E7A977" wp14:editId="685CE40A">
                <wp:simplePos x="0" y="0"/>
                <wp:positionH relativeFrom="margin">
                  <wp:align>center</wp:align>
                </wp:positionH>
                <wp:positionV relativeFrom="paragraph">
                  <wp:posOffset>1242060</wp:posOffset>
                </wp:positionV>
                <wp:extent cx="1084580" cy="700405"/>
                <wp:effectExtent l="0" t="0" r="20320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AC" w:rsidRPr="00492D54" w:rsidRDefault="00A534AC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92D54">
                              <w:rPr>
                                <w:sz w:val="18"/>
                                <w:szCs w:val="18"/>
                                <w:lang w:val="en-CA"/>
                              </w:rPr>
                              <w:t>Both need the name of email provider’</w:t>
                            </w:r>
                            <w:r w:rsidR="00492D54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s, account ID, </w:t>
                            </w:r>
                            <w:proofErr w:type="spellStart"/>
                            <w:r w:rsidR="00492D54">
                              <w:rPr>
                                <w:sz w:val="18"/>
                                <w:szCs w:val="18"/>
                                <w:lang w:val="en-CA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A977" id="_x0000_s1029" type="#_x0000_t202" style="position:absolute;left:0;text-align:left;margin-left:0;margin-top:97.8pt;width:85.4pt;height:55.1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" strokecolor="black [3213]">
                <v:textbox>
                  <w:txbxContent>
                    <w:p w:rsidR="00A534AC" w:rsidRPr="00492D54" w:rsidRDefault="00A534AC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492D54">
                        <w:rPr>
                          <w:sz w:val="18"/>
                          <w:szCs w:val="18"/>
                          <w:lang w:val="en-CA"/>
                        </w:rPr>
                        <w:t>Both need the name of email provider’</w:t>
                      </w:r>
                      <w:r w:rsidR="00492D54">
                        <w:rPr>
                          <w:sz w:val="18"/>
                          <w:szCs w:val="18"/>
                          <w:lang w:val="en-CA"/>
                        </w:rPr>
                        <w:t xml:space="preserve">s, account ID, </w:t>
                      </w:r>
                      <w:proofErr w:type="spellStart"/>
                      <w:r w:rsidR="00492D54">
                        <w:rPr>
                          <w:sz w:val="18"/>
                          <w:szCs w:val="18"/>
                          <w:lang w:val="en-CA"/>
                        </w:rPr>
                        <w:t>etc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2D54" w:rsidRPr="00A534AC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2899B3" wp14:editId="5F9D513A">
                <wp:simplePos x="0" y="0"/>
                <wp:positionH relativeFrom="column">
                  <wp:posOffset>714375</wp:posOffset>
                </wp:positionH>
                <wp:positionV relativeFrom="paragraph">
                  <wp:posOffset>575310</wp:posOffset>
                </wp:positionV>
                <wp:extent cx="123825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AC" w:rsidRPr="00A534AC" w:rsidRDefault="00A534AC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34AC">
                              <w:rPr>
                                <w:sz w:val="20"/>
                                <w:szCs w:val="20"/>
                                <w:lang w:val="en-CA"/>
                              </w:rPr>
                              <w:t>SMTP is the protocol used to send emails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99B3" id="_x0000_s1030" type="#_x0000_t202" style="position:absolute;left:0;text-align:left;margin-left:56.25pt;margin-top:45.3pt;width:9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">
                <v:textbox style="mso-fit-shape-to-text:t">
                  <w:txbxContent>
                    <w:p w:rsidR="00A534AC" w:rsidRPr="00A534AC" w:rsidRDefault="00A534AC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A534AC">
                        <w:rPr>
                          <w:sz w:val="20"/>
                          <w:szCs w:val="20"/>
                          <w:lang w:val="en-CA"/>
                        </w:rPr>
                        <w:t>SMTP is the protocol used to send emails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D54" w:rsidRPr="00492D5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41F8CF" wp14:editId="4AF2F5C4">
                <wp:simplePos x="0" y="0"/>
                <wp:positionH relativeFrom="column">
                  <wp:posOffset>4067175</wp:posOffset>
                </wp:positionH>
                <wp:positionV relativeFrom="paragraph">
                  <wp:posOffset>3175635</wp:posOffset>
                </wp:positionV>
                <wp:extent cx="552450" cy="1404620"/>
                <wp:effectExtent l="0" t="0" r="1905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54" w:rsidRPr="00492D54" w:rsidRDefault="00492D54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92D54">
                              <w:rPr>
                                <w:sz w:val="18"/>
                                <w:szCs w:val="18"/>
                                <w:lang w:val="en-CA"/>
                              </w:rPr>
                              <w:t>Uses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1F8CF" id="_x0000_s1031" type="#_x0000_t202" style="position:absolute;left:0;text-align:left;margin-left:320.25pt;margin-top:250.05pt;width:43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">
                <v:textbox style="mso-fit-shape-to-text:t">
                  <w:txbxContent>
                    <w:p w:rsidR="00492D54" w:rsidRPr="00492D54" w:rsidRDefault="00492D54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492D54">
                        <w:rPr>
                          <w:sz w:val="18"/>
                          <w:szCs w:val="18"/>
                          <w:lang w:val="en-CA"/>
                        </w:rPr>
                        <w:t>Uses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D54" w:rsidRPr="00492D5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CB2E80" wp14:editId="3EC3DD96">
                <wp:simplePos x="0" y="0"/>
                <wp:positionH relativeFrom="column">
                  <wp:posOffset>2514600</wp:posOffset>
                </wp:positionH>
                <wp:positionV relativeFrom="paragraph">
                  <wp:posOffset>2794635</wp:posOffset>
                </wp:positionV>
                <wp:extent cx="885825" cy="1404620"/>
                <wp:effectExtent l="0" t="0" r="28575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54" w:rsidRPr="00492D54" w:rsidRDefault="00492D54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92D54">
                              <w:rPr>
                                <w:sz w:val="18"/>
                                <w:szCs w:val="18"/>
                                <w:lang w:val="en-CA"/>
                              </w:rPr>
                              <w:t>Uses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B2E80" id="_x0000_s1032" type="#_x0000_t202" style="position:absolute;left:0;text-align:left;margin-left:198pt;margin-top:220.05pt;width:69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">
                <v:textbox style="mso-fit-shape-to-text:t">
                  <w:txbxContent>
                    <w:p w:rsidR="00492D54" w:rsidRPr="00492D54" w:rsidRDefault="00492D54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492D54">
                        <w:rPr>
                          <w:sz w:val="18"/>
                          <w:szCs w:val="18"/>
                          <w:lang w:val="en-CA"/>
                        </w:rPr>
                        <w:t>Uses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D54" w:rsidRPr="00492D5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188B58" wp14:editId="77A6B696">
                <wp:simplePos x="0" y="0"/>
                <wp:positionH relativeFrom="margin">
                  <wp:align>center</wp:align>
                </wp:positionH>
                <wp:positionV relativeFrom="paragraph">
                  <wp:posOffset>2318385</wp:posOffset>
                </wp:positionV>
                <wp:extent cx="781050" cy="1404620"/>
                <wp:effectExtent l="0" t="0" r="1905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54" w:rsidRPr="00492D54" w:rsidRDefault="00492D54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2D54">
                              <w:rPr>
                                <w:sz w:val="20"/>
                                <w:szCs w:val="20"/>
                                <w:lang w:val="en-CA"/>
                              </w:rPr>
                              <w:t>All used for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88B58" id="_x0000_s1033" type="#_x0000_t202" style="position:absolute;left:0;text-align:left;margin-left:0;margin-top:182.55pt;width:61.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">
                <v:textbox style="mso-fit-shape-to-text:t">
                  <w:txbxContent>
                    <w:p w:rsidR="00492D54" w:rsidRPr="00492D54" w:rsidRDefault="00492D54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2D54">
                        <w:rPr>
                          <w:sz w:val="20"/>
                          <w:szCs w:val="20"/>
                          <w:lang w:val="en-CA"/>
                        </w:rPr>
                        <w:t>All used for 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2D54" w:rsidRPr="00492D5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B79001" wp14:editId="0A1C456B">
                <wp:simplePos x="0" y="0"/>
                <wp:positionH relativeFrom="margin">
                  <wp:posOffset>1571625</wp:posOffset>
                </wp:positionH>
                <wp:positionV relativeFrom="paragraph">
                  <wp:posOffset>4375785</wp:posOffset>
                </wp:positionV>
                <wp:extent cx="828675" cy="1404620"/>
                <wp:effectExtent l="0" t="0" r="28575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54" w:rsidRPr="00492D54" w:rsidRDefault="00492D54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92D54">
                              <w:rPr>
                                <w:sz w:val="18"/>
                                <w:szCs w:val="18"/>
                                <w:lang w:val="en-CA"/>
                              </w:rPr>
                              <w:t>The email is displayed from the 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79001" id="_x0000_s1034" type="#_x0000_t202" style="position:absolute;left:0;text-align:left;margin-left:123.75pt;margin-top:344.55pt;width:65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4gpJwIAAEs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">
                <v:textbox style="mso-fit-shape-to-text:t">
                  <w:txbxContent>
                    <w:p w:rsidR="00492D54" w:rsidRPr="00492D54" w:rsidRDefault="00492D54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492D54">
                        <w:rPr>
                          <w:sz w:val="18"/>
                          <w:szCs w:val="18"/>
                          <w:lang w:val="en-CA"/>
                        </w:rPr>
                        <w:t>The email is displayed from the servers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4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4690DF" wp14:editId="5530A509">
                <wp:simplePos x="0" y="0"/>
                <wp:positionH relativeFrom="column">
                  <wp:posOffset>3810000</wp:posOffset>
                </wp:positionH>
                <wp:positionV relativeFrom="paragraph">
                  <wp:posOffset>756285</wp:posOffset>
                </wp:positionV>
                <wp:extent cx="10763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AC" w:rsidRPr="00A534AC" w:rsidRDefault="00A534AC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34AC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IMAP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and POP3 </w:t>
                            </w:r>
                            <w:r w:rsidRPr="00A534AC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is used for getting </w:t>
                            </w:r>
                          </w:p>
                          <w:p w:rsidR="00A534AC" w:rsidRPr="00A534AC" w:rsidRDefault="00A534AC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34AC">
                              <w:rPr>
                                <w:sz w:val="20"/>
                                <w:szCs w:val="20"/>
                                <w:lang w:val="en-CA"/>
                              </w:rPr>
                              <w:t>Your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690DF" id="_x0000_s1035" type="#_x0000_t202" style="position:absolute;left:0;text-align:left;margin-left:300pt;margin-top:59.55pt;width:84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">
                <v:textbox style="mso-fit-shape-to-text:t">
                  <w:txbxContent>
                    <w:p w:rsidR="00A534AC" w:rsidRPr="00A534AC" w:rsidRDefault="00A534AC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A534AC">
                        <w:rPr>
                          <w:sz w:val="20"/>
                          <w:szCs w:val="20"/>
                          <w:lang w:val="en-CA"/>
                        </w:rPr>
                        <w:t xml:space="preserve">IMAP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and POP3 </w:t>
                      </w:r>
                      <w:r w:rsidRPr="00A534AC">
                        <w:rPr>
                          <w:sz w:val="20"/>
                          <w:szCs w:val="20"/>
                          <w:lang w:val="en-CA"/>
                        </w:rPr>
                        <w:t xml:space="preserve">is used for getting </w:t>
                      </w:r>
                    </w:p>
                    <w:p w:rsidR="00A534AC" w:rsidRPr="00A534AC" w:rsidRDefault="00A534AC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A534AC">
                        <w:rPr>
                          <w:sz w:val="20"/>
                          <w:szCs w:val="20"/>
                          <w:lang w:val="en-CA"/>
                        </w:rPr>
                        <w:t>Your email.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rayan, Neil">
    <w15:presenceInfo w15:providerId="None" w15:userId="Narayan, Ne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290A66"/>
    <w:rsid w:val="002D305D"/>
    <w:rsid w:val="00302F21"/>
    <w:rsid w:val="003701B8"/>
    <w:rsid w:val="003A0217"/>
    <w:rsid w:val="003A612D"/>
    <w:rsid w:val="00421A12"/>
    <w:rsid w:val="0042395F"/>
    <w:rsid w:val="00460DE8"/>
    <w:rsid w:val="00492D54"/>
    <w:rsid w:val="004F7B5A"/>
    <w:rsid w:val="00505E02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534AC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1A6C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7</cp:revision>
  <dcterms:created xsi:type="dcterms:W3CDTF">2020-01-10T13:04:00Z</dcterms:created>
  <dcterms:modified xsi:type="dcterms:W3CDTF">2020-01-15T17:52:00Z</dcterms:modified>
</cp:coreProperties>
</file>