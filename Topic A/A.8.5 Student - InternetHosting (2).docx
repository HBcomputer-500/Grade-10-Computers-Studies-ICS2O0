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681FD9">
        <w:rPr>
          <w:b/>
          <w:u w:val="single"/>
        </w:rPr>
        <w:t>5.1</w:t>
      </w:r>
      <w:r w:rsidRPr="00D851E5">
        <w:rPr>
          <w:b/>
          <w:u w:val="single"/>
        </w:rPr>
        <w:t xml:space="preserve"> – </w:t>
      </w:r>
      <w:r w:rsidR="00681FD9">
        <w:rPr>
          <w:b/>
          <w:u w:val="single"/>
        </w:rPr>
        <w:t>Web Hosting</w:t>
      </w:r>
    </w:p>
    <w:p w:rsidR="00D851E5" w:rsidRDefault="00D851E5" w:rsidP="00D851E5">
      <w:pPr>
        <w:pStyle w:val="NoSpacing"/>
        <w:rPr>
          <w:sz w:val="22"/>
        </w:rPr>
      </w:pPr>
    </w:p>
    <w:p w:rsidR="00681FD9" w:rsidRDefault="00681FD9" w:rsidP="00D851E5">
      <w:pPr>
        <w:pStyle w:val="NoSpacing"/>
        <w:rPr>
          <w:sz w:val="22"/>
        </w:rPr>
      </w:pPr>
      <w:r>
        <w:rPr>
          <w:sz w:val="22"/>
        </w:rPr>
        <w:t>Two common web hosting service providers are “</w:t>
      </w: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>” and “</w:t>
      </w: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>”. Complete the table below to compare these services and to learn more about web hosting.</w:t>
      </w:r>
    </w:p>
    <w:p w:rsidR="0077413C" w:rsidRPr="00D851E5" w:rsidRDefault="0077413C" w:rsidP="00D851E5">
      <w:pPr>
        <w:pStyle w:val="NoSpacing"/>
        <w:rPr>
          <w:sz w:val="22"/>
        </w:rPr>
      </w:pPr>
    </w:p>
    <w:p w:rsidR="00681FD9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Resources to learn about web hosting providers are as follows:</w:t>
      </w:r>
    </w:p>
    <w:p w:rsidR="00681FD9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SquareSpace</w:t>
      </w:r>
      <w:proofErr w:type="spellEnd"/>
      <w:r>
        <w:rPr>
          <w:sz w:val="22"/>
        </w:rPr>
        <w:t xml:space="preserve"> – </w:t>
      </w:r>
      <w:r w:rsidRPr="00681FD9">
        <w:rPr>
          <w:sz w:val="22"/>
        </w:rPr>
        <w:t>www.squarespace.com</w:t>
      </w:r>
    </w:p>
    <w:p w:rsidR="008B32E6" w:rsidRDefault="00681FD9" w:rsidP="00681FD9">
      <w:pPr>
        <w:pStyle w:val="NoSpacing"/>
        <w:numPr>
          <w:ilvl w:val="1"/>
          <w:numId w:val="3"/>
        </w:numPr>
        <w:rPr>
          <w:sz w:val="22"/>
        </w:rPr>
      </w:pPr>
      <w:proofErr w:type="spellStart"/>
      <w:r>
        <w:rPr>
          <w:sz w:val="22"/>
        </w:rPr>
        <w:t>GoDaddy</w:t>
      </w:r>
      <w:proofErr w:type="spellEnd"/>
      <w:r>
        <w:rPr>
          <w:sz w:val="22"/>
        </w:rPr>
        <w:t xml:space="preserve"> - </w:t>
      </w:r>
      <w:r w:rsidRPr="00681FD9">
        <w:rPr>
          <w:sz w:val="22"/>
        </w:rPr>
        <w:t>ca.godaddy.com</w:t>
      </w:r>
      <w:r w:rsidR="0077413C">
        <w:rPr>
          <w:sz w:val="22"/>
        </w:rPr>
        <w:br/>
      </w:r>
      <w:r w:rsidR="0077413C">
        <w:rPr>
          <w:sz w:val="22"/>
        </w:rPr>
        <w:br/>
      </w:r>
    </w:p>
    <w:p w:rsidR="0077413C" w:rsidRDefault="00681FD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table</w:t>
      </w:r>
      <w:r w:rsidR="0077413C">
        <w:rPr>
          <w:sz w:val="22"/>
        </w:rPr>
        <w:t>.</w:t>
      </w:r>
    </w:p>
    <w:p w:rsidR="00681FD9" w:rsidRDefault="00681FD9" w:rsidP="00681FD9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SquareSpace</w:t>
            </w:r>
            <w:proofErr w:type="spellEnd"/>
          </w:p>
        </w:tc>
        <w:tc>
          <w:tcPr>
            <w:tcW w:w="3117" w:type="dxa"/>
          </w:tcPr>
          <w:p w:rsidR="00681FD9" w:rsidRDefault="00681FD9" w:rsidP="00681FD9">
            <w:pPr>
              <w:pStyle w:val="NoSpacing"/>
              <w:rPr>
                <w:sz w:val="22"/>
              </w:rPr>
            </w:pPr>
            <w:proofErr w:type="spellStart"/>
            <w:r>
              <w:rPr>
                <w:sz w:val="22"/>
              </w:rPr>
              <w:t>GoDaddy</w:t>
            </w:r>
            <w:proofErr w:type="spellEnd"/>
          </w:p>
        </w:tc>
      </w:tr>
      <w:tr w:rsidR="00681FD9" w:rsidTr="00681FD9">
        <w:tc>
          <w:tcPr>
            <w:tcW w:w="3116" w:type="dxa"/>
          </w:tcPr>
          <w:p w:rsidR="00681FD9" w:rsidRPr="00E541D1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Website Hosting</w:t>
            </w:r>
          </w:p>
          <w:p w:rsidR="00681FD9" w:rsidRDefault="00681FD9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 w:rsidRPr="00E541D1">
              <w:rPr>
                <w:sz w:val="20"/>
              </w:rPr>
              <w:t xml:space="preserve">Template </w:t>
            </w:r>
            <w:r w:rsidR="00E541D1">
              <w:rPr>
                <w:sz w:val="20"/>
              </w:rPr>
              <w:t>Based Web Design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Survey tools and other applications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Internationalization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Professional Design Service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Website Analytics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Backup &amp; Restore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8A623B">
            <w:pPr>
              <w:pStyle w:val="NoSpacing"/>
              <w:numPr>
                <w:ilvl w:val="0"/>
                <w:numId w:val="8"/>
              </w:numPr>
              <w:rPr>
                <w:ins w:id="0" w:author="Narayan, Neil" w:date="2020-01-14T13:01:00Z"/>
                <w:sz w:val="22"/>
              </w:rPr>
              <w:pPrChange w:id="1" w:author="Narayan, Neil" w:date="2020-01-14T13:00:00Z">
                <w:pPr>
                  <w:pStyle w:val="NoSpacing"/>
                </w:pPr>
              </w:pPrChange>
            </w:pPr>
            <w:ins w:id="2" w:author="Narayan, Neil" w:date="2020-01-14T13:00:00Z">
              <w:r>
                <w:rPr>
                  <w:sz w:val="22"/>
                </w:rPr>
                <w:t xml:space="preserve">All templates are pc and mobile optimized </w:t>
              </w:r>
            </w:ins>
          </w:p>
          <w:p w:rsidR="008A623B" w:rsidRDefault="008A623B">
            <w:pPr>
              <w:pStyle w:val="NoSpacing"/>
              <w:numPr>
                <w:ilvl w:val="0"/>
                <w:numId w:val="8"/>
              </w:numPr>
              <w:rPr>
                <w:ins w:id="3" w:author="Narayan, Neil" w:date="2020-01-14T13:01:00Z"/>
                <w:sz w:val="22"/>
              </w:rPr>
              <w:pPrChange w:id="4" w:author="Narayan, Neil" w:date="2020-01-14T13:00:00Z">
                <w:pPr>
                  <w:pStyle w:val="NoSpacing"/>
                </w:pPr>
              </w:pPrChange>
            </w:pPr>
            <w:ins w:id="5" w:author="Narayan, Neil" w:date="2020-01-14T13:01:00Z">
              <w:r>
                <w:rPr>
                  <w:sz w:val="22"/>
                </w:rPr>
                <w:t xml:space="preserve">Blogging tools </w:t>
              </w:r>
              <w:proofErr w:type="spellStart"/>
              <w:r>
                <w:rPr>
                  <w:sz w:val="22"/>
                </w:rPr>
                <w:t>etc</w:t>
              </w:r>
              <w:proofErr w:type="spellEnd"/>
            </w:ins>
          </w:p>
          <w:p w:rsidR="008A623B" w:rsidRDefault="008A623B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  <w:pPrChange w:id="6" w:author="Narayan, Neil" w:date="2020-01-14T13:00:00Z">
                <w:pPr>
                  <w:pStyle w:val="NoSpacing"/>
                </w:pPr>
              </w:pPrChange>
            </w:pPr>
            <w:ins w:id="7" w:author="Narayan, Neil" w:date="2020-01-14T13:05:00Z">
              <w:r w:rsidRPr="008A623B">
                <w:rPr>
                  <w:sz w:val="22"/>
                </w:rPr>
                <w:t>View how your site’s visits, unique visitors,</w:t>
              </w:r>
              <w:r w:rsidR="007D4326">
                <w:t xml:space="preserve"> </w:t>
              </w:r>
              <w:r w:rsidR="007D4326" w:rsidRPr="007D4326">
                <w:rPr>
                  <w:sz w:val="22"/>
                </w:rPr>
                <w:t>visitors are coming from</w:t>
              </w:r>
            </w:ins>
          </w:p>
        </w:tc>
        <w:tc>
          <w:tcPr>
            <w:tcW w:w="3117" w:type="dxa"/>
          </w:tcPr>
          <w:p w:rsidR="00681FD9" w:rsidRDefault="002C274C">
            <w:pPr>
              <w:pStyle w:val="NoSpacing"/>
              <w:numPr>
                <w:ilvl w:val="0"/>
                <w:numId w:val="8"/>
              </w:numPr>
              <w:rPr>
                <w:ins w:id="8" w:author="Narayan, Neil" w:date="2020-01-14T13:38:00Z"/>
                <w:sz w:val="22"/>
              </w:rPr>
              <w:pPrChange w:id="9" w:author="Narayan, Neil" w:date="2020-01-14T13:37:00Z">
                <w:pPr>
                  <w:pStyle w:val="NoSpacing"/>
                </w:pPr>
              </w:pPrChange>
            </w:pPr>
            <w:ins w:id="10" w:author="Narayan, Neil" w:date="2020-01-14T13:37:00Z">
              <w:r>
                <w:rPr>
                  <w:sz w:val="22"/>
                </w:rPr>
                <w:t>Many templates for mobile and pc</w:t>
              </w:r>
            </w:ins>
          </w:p>
          <w:p w:rsidR="002C274C" w:rsidRDefault="002C274C">
            <w:pPr>
              <w:pStyle w:val="NoSpacing"/>
              <w:numPr>
                <w:ilvl w:val="0"/>
                <w:numId w:val="8"/>
              </w:numPr>
              <w:rPr>
                <w:ins w:id="11" w:author="Narayan, Neil" w:date="2020-01-14T13:39:00Z"/>
                <w:sz w:val="22"/>
              </w:rPr>
              <w:pPrChange w:id="12" w:author="Narayan, Neil" w:date="2020-01-14T13:37:00Z">
                <w:pPr>
                  <w:pStyle w:val="NoSpacing"/>
                </w:pPr>
              </w:pPrChange>
            </w:pPr>
            <w:ins w:id="13" w:author="Narayan, Neil" w:date="2020-01-14T13:38:00Z">
              <w:r>
                <w:rPr>
                  <w:sz w:val="22"/>
                </w:rPr>
                <w:t>Can conduct survey to find out what customers want.</w:t>
              </w:r>
            </w:ins>
          </w:p>
          <w:p w:rsidR="002C274C" w:rsidRDefault="002C274C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  <w:pPrChange w:id="14" w:author="Narayan, Neil" w:date="2020-01-14T13:37:00Z">
                <w:pPr>
                  <w:pStyle w:val="NoSpacing"/>
                </w:pPr>
              </w:pPrChange>
            </w:pPr>
            <w:ins w:id="15" w:author="Narayan, Neil" w:date="2020-01-14T13:39:00Z">
              <w:r>
                <w:rPr>
                  <w:sz w:val="22"/>
                </w:rPr>
                <w:t>Backups are easy to do</w:t>
              </w:r>
            </w:ins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E-</w:t>
            </w:r>
            <w:proofErr w:type="spellStart"/>
            <w:r w:rsidRPr="00E541D1">
              <w:rPr>
                <w:sz w:val="20"/>
              </w:rPr>
              <w:t>Commece</w:t>
            </w:r>
            <w:proofErr w:type="spellEnd"/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On-Line Store Support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Check-Out Cart Management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Credit Card Payment Processing</w:t>
            </w:r>
          </w:p>
          <w:p w:rsidR="00E541D1" w:rsidRDefault="00E541D1" w:rsidP="00681FD9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SSL Certificates</w:t>
            </w:r>
          </w:p>
          <w:p w:rsidR="00E541D1" w:rsidRPr="00E541D1" w:rsidRDefault="00E541D1" w:rsidP="00E541D1">
            <w:pPr>
              <w:pStyle w:val="NoSpacing"/>
              <w:ind w:left="247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7D4326">
            <w:pPr>
              <w:pStyle w:val="NoSpacing"/>
              <w:numPr>
                <w:ilvl w:val="0"/>
                <w:numId w:val="8"/>
              </w:numPr>
              <w:rPr>
                <w:ins w:id="16" w:author="Narayan, Neil" w:date="2020-01-14T13:07:00Z"/>
                <w:sz w:val="22"/>
              </w:rPr>
              <w:pPrChange w:id="17" w:author="Narayan, Neil" w:date="2020-01-14T13:07:00Z">
                <w:pPr>
                  <w:pStyle w:val="NoSpacing"/>
                </w:pPr>
              </w:pPrChange>
            </w:pPr>
            <w:ins w:id="18" w:author="Narayan, Neil" w:date="2020-01-14T13:06:00Z">
              <w:r w:rsidRPr="007D4326">
                <w:rPr>
                  <w:sz w:val="22"/>
                </w:rPr>
                <w:t>Built-in tax tools make compliance simple</w:t>
              </w:r>
            </w:ins>
          </w:p>
          <w:p w:rsidR="007D4326" w:rsidRDefault="007D4326">
            <w:pPr>
              <w:pStyle w:val="NoSpacing"/>
              <w:numPr>
                <w:ilvl w:val="0"/>
                <w:numId w:val="8"/>
              </w:numPr>
              <w:rPr>
                <w:ins w:id="19" w:author="Narayan, Neil" w:date="2020-01-14T13:19:00Z"/>
                <w:sz w:val="22"/>
              </w:rPr>
              <w:pPrChange w:id="20" w:author="Narayan, Neil" w:date="2020-01-14T13:07:00Z">
                <w:pPr>
                  <w:pStyle w:val="NoSpacing"/>
                </w:pPr>
              </w:pPrChange>
            </w:pPr>
            <w:ins w:id="21" w:author="Narayan, Neil" w:date="2020-01-14T13:11:00Z">
              <w:r>
                <w:rPr>
                  <w:sz w:val="22"/>
                </w:rPr>
                <w:t xml:space="preserve">Accepts credit cards </w:t>
              </w:r>
            </w:ins>
          </w:p>
          <w:p w:rsidR="00E35BEC" w:rsidRPr="00E35BEC" w:rsidRDefault="00E35BEC" w:rsidP="00E35BEC">
            <w:pPr>
              <w:pStyle w:val="NoSpacing"/>
              <w:numPr>
                <w:ilvl w:val="0"/>
                <w:numId w:val="8"/>
              </w:numPr>
              <w:rPr>
                <w:ins w:id="22" w:author="Narayan, Neil" w:date="2020-01-14T13:20:00Z"/>
                <w:sz w:val="22"/>
              </w:rPr>
            </w:pPr>
            <w:ins w:id="23" w:author="Narayan, Neil" w:date="2020-01-14T13:20:00Z">
              <w:r w:rsidRPr="00E35BEC">
                <w:rPr>
                  <w:sz w:val="22"/>
                </w:rPr>
                <w:t>Check-Out Cart Management</w:t>
              </w:r>
            </w:ins>
          </w:p>
          <w:p w:rsidR="00E35BEC" w:rsidRPr="00E35BEC" w:rsidRDefault="00E35BEC" w:rsidP="00E35BEC">
            <w:pPr>
              <w:pStyle w:val="NoSpacing"/>
              <w:numPr>
                <w:ilvl w:val="0"/>
                <w:numId w:val="8"/>
              </w:numPr>
              <w:rPr>
                <w:ins w:id="24" w:author="Narayan, Neil" w:date="2020-01-14T13:20:00Z"/>
                <w:sz w:val="22"/>
              </w:rPr>
            </w:pPr>
            <w:ins w:id="25" w:author="Narayan, Neil" w:date="2020-01-14T13:20:00Z">
              <w:r w:rsidRPr="00E35BEC">
                <w:rPr>
                  <w:sz w:val="22"/>
                </w:rPr>
                <w:t>On-Line Store Support</w:t>
              </w:r>
            </w:ins>
          </w:p>
          <w:p w:rsidR="00E35BEC" w:rsidRDefault="00E35BEC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  <w:pPrChange w:id="26" w:author="Narayan, Neil" w:date="2020-01-14T13:07:00Z">
                <w:pPr>
                  <w:pStyle w:val="NoSpacing"/>
                </w:pPr>
              </w:pPrChange>
            </w:pPr>
          </w:p>
        </w:tc>
        <w:tc>
          <w:tcPr>
            <w:tcW w:w="3117" w:type="dxa"/>
          </w:tcPr>
          <w:p w:rsidR="003651BA" w:rsidRDefault="003651BA" w:rsidP="003651BA">
            <w:pPr>
              <w:pStyle w:val="NoSpacing"/>
              <w:numPr>
                <w:ilvl w:val="0"/>
                <w:numId w:val="8"/>
              </w:numPr>
              <w:rPr>
                <w:ins w:id="27" w:author="Narayan, Neil" w:date="2020-01-22T12:54:00Z"/>
                <w:sz w:val="22"/>
              </w:rPr>
            </w:pPr>
            <w:ins w:id="28" w:author="Narayan, Neil" w:date="2020-01-22T12:54:00Z">
              <w:r>
                <w:rPr>
                  <w:sz w:val="22"/>
                </w:rPr>
                <w:t>Does have an online support system</w:t>
              </w:r>
            </w:ins>
          </w:p>
          <w:p w:rsidR="003651BA" w:rsidRDefault="003651BA" w:rsidP="003651BA">
            <w:pPr>
              <w:pStyle w:val="NoSpacing"/>
              <w:numPr>
                <w:ilvl w:val="0"/>
                <w:numId w:val="8"/>
              </w:numPr>
              <w:rPr>
                <w:ins w:id="29" w:author="Narayan, Neil" w:date="2020-01-22T12:54:00Z"/>
                <w:sz w:val="22"/>
              </w:rPr>
            </w:pPr>
            <w:ins w:id="30" w:author="Narayan, Neil" w:date="2020-01-22T12:54:00Z">
              <w:r>
                <w:rPr>
                  <w:sz w:val="22"/>
                </w:rPr>
                <w:t>Includes processing credit card payments and check-out management</w:t>
              </w:r>
            </w:ins>
          </w:p>
          <w:p w:rsidR="00681FD9" w:rsidRDefault="003651BA" w:rsidP="003651BA">
            <w:pPr>
              <w:pStyle w:val="NoSpacing"/>
              <w:numPr>
                <w:ilvl w:val="0"/>
                <w:numId w:val="8"/>
              </w:numPr>
              <w:rPr>
                <w:sz w:val="22"/>
              </w:rPr>
              <w:pPrChange w:id="31" w:author="Narayan, Neil" w:date="2020-01-14T13:45:00Z">
                <w:pPr>
                  <w:pStyle w:val="NoSpacing"/>
                </w:pPr>
              </w:pPrChange>
            </w:pPr>
            <w:ins w:id="32" w:author="Narayan, Neil" w:date="2020-01-22T12:54:00Z">
              <w:r>
                <w:rPr>
                  <w:sz w:val="22"/>
                </w:rPr>
                <w:t>Does have an SSL Certificate</w:t>
              </w:r>
            </w:ins>
          </w:p>
        </w:tc>
      </w:tr>
      <w:tr w:rsidR="00681FD9" w:rsidTr="00681FD9">
        <w:tc>
          <w:tcPr>
            <w:tcW w:w="3116" w:type="dxa"/>
          </w:tcPr>
          <w:p w:rsidR="00681FD9" w:rsidRDefault="00681FD9" w:rsidP="00681FD9">
            <w:pPr>
              <w:pStyle w:val="NoSpacing"/>
              <w:rPr>
                <w:sz w:val="20"/>
              </w:rPr>
            </w:pPr>
            <w:r w:rsidRPr="00E541D1">
              <w:rPr>
                <w:sz w:val="20"/>
              </w:rPr>
              <w:t>Professional Email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Registration</w:t>
            </w:r>
          </w:p>
          <w:p w:rsidR="00156DE3" w:rsidRDefault="00156DE3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Domain Name Transfer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DNS (Name Service)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Web Mail</w:t>
            </w:r>
          </w:p>
          <w:p w:rsidR="00E541D1" w:rsidRDefault="00E541D1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IMAP / POP3 Support</w:t>
            </w:r>
          </w:p>
          <w:p w:rsidR="00E541D1" w:rsidRPr="00E541D1" w:rsidRDefault="00E541D1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3651BA" w:rsidRDefault="003651BA" w:rsidP="003651BA">
            <w:pPr>
              <w:pStyle w:val="NoSpacing"/>
              <w:numPr>
                <w:ilvl w:val="0"/>
                <w:numId w:val="12"/>
              </w:numPr>
              <w:rPr>
                <w:ins w:id="33" w:author="Narayan, Neil" w:date="2020-01-22T12:54:00Z"/>
                <w:sz w:val="22"/>
              </w:rPr>
            </w:pPr>
            <w:ins w:id="34" w:author="Narayan, Neil" w:date="2020-01-22T12:54:00Z">
              <w:r>
                <w:rPr>
                  <w:sz w:val="22"/>
                </w:rPr>
                <w:t xml:space="preserve">Has a domain name registration and name </w:t>
              </w:r>
              <w:proofErr w:type="gramStart"/>
              <w:r>
                <w:rPr>
                  <w:sz w:val="22"/>
                </w:rPr>
                <w:t>transfer.</w:t>
              </w:r>
              <w:proofErr w:type="gramEnd"/>
            </w:ins>
          </w:p>
          <w:p w:rsidR="00681FD9" w:rsidRDefault="003651BA" w:rsidP="003651BA">
            <w:pPr>
              <w:pStyle w:val="NoSpacing"/>
              <w:rPr>
                <w:sz w:val="22"/>
              </w:rPr>
            </w:pPr>
            <w:ins w:id="35" w:author="Narayan, Neil" w:date="2020-01-22T12:54:00Z">
              <w:r>
                <w:rPr>
                  <w:sz w:val="22"/>
                </w:rPr>
                <w:t xml:space="preserve">Includes webmail, and IMAP and POP3 </w:t>
              </w:r>
            </w:ins>
          </w:p>
        </w:tc>
        <w:tc>
          <w:tcPr>
            <w:tcW w:w="3117" w:type="dxa"/>
          </w:tcPr>
          <w:p w:rsidR="003651BA" w:rsidRDefault="003651BA" w:rsidP="003651BA">
            <w:pPr>
              <w:pStyle w:val="NoSpacing"/>
              <w:numPr>
                <w:ilvl w:val="0"/>
                <w:numId w:val="12"/>
              </w:numPr>
              <w:rPr>
                <w:ins w:id="36" w:author="Narayan, Neil" w:date="2020-01-22T12:54:00Z"/>
                <w:sz w:val="22"/>
              </w:rPr>
            </w:pPr>
            <w:ins w:id="37" w:author="Narayan, Neil" w:date="2020-01-22T12:54:00Z">
              <w:r>
                <w:rPr>
                  <w:sz w:val="22"/>
                </w:rPr>
                <w:tab/>
              </w:r>
              <w:r>
                <w:rPr>
                  <w:sz w:val="22"/>
                </w:rPr>
                <w:t xml:space="preserve">Has a domain name registration and name </w:t>
              </w:r>
              <w:proofErr w:type="gramStart"/>
              <w:r>
                <w:rPr>
                  <w:sz w:val="22"/>
                </w:rPr>
                <w:t>transfer.</w:t>
              </w:r>
              <w:proofErr w:type="gramEnd"/>
            </w:ins>
          </w:p>
          <w:p w:rsidR="00681FD9" w:rsidRDefault="003651BA" w:rsidP="003651BA">
            <w:pPr>
              <w:pStyle w:val="NoSpacing"/>
              <w:tabs>
                <w:tab w:val="left" w:pos="960"/>
              </w:tabs>
              <w:rPr>
                <w:sz w:val="22"/>
              </w:rPr>
              <w:pPrChange w:id="38" w:author="Narayan, Neil" w:date="2020-01-22T12:54:00Z">
                <w:pPr>
                  <w:pStyle w:val="NoSpacing"/>
                </w:pPr>
              </w:pPrChange>
            </w:pPr>
            <w:ins w:id="39" w:author="Narayan, Neil" w:date="2020-01-22T12:54:00Z">
              <w:r>
                <w:rPr>
                  <w:sz w:val="22"/>
                </w:rPr>
                <w:t>Includes webmail, and IMAP and POP3</w:t>
              </w:r>
            </w:ins>
          </w:p>
        </w:tc>
      </w:tr>
      <w:tr w:rsidR="00681FD9" w:rsidTr="00681FD9">
        <w:tc>
          <w:tcPr>
            <w:tcW w:w="3116" w:type="dxa"/>
          </w:tcPr>
          <w:p w:rsidR="00E541D1" w:rsidRDefault="00FB0F14" w:rsidP="00E541D1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Other Services</w:t>
            </w:r>
          </w:p>
          <w:p w:rsidR="00E541D1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 xml:space="preserve">Blogging 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Cloud File Storage</w:t>
            </w:r>
          </w:p>
          <w:p w:rsidR="00FB0F14" w:rsidRDefault="00FB0F14" w:rsidP="00E541D1">
            <w:pPr>
              <w:pStyle w:val="NoSpacing"/>
              <w:numPr>
                <w:ilvl w:val="0"/>
                <w:numId w:val="8"/>
              </w:numPr>
              <w:ind w:left="247" w:hanging="180"/>
              <w:rPr>
                <w:sz w:val="20"/>
              </w:rPr>
            </w:pPr>
            <w:r>
              <w:rPr>
                <w:sz w:val="20"/>
              </w:rPr>
              <w:t>Media Streaming</w:t>
            </w:r>
          </w:p>
          <w:p w:rsidR="00681FD9" w:rsidRPr="00E541D1" w:rsidRDefault="00681FD9" w:rsidP="00681FD9">
            <w:pPr>
              <w:pStyle w:val="NoSpacing"/>
              <w:rPr>
                <w:sz w:val="20"/>
              </w:rPr>
            </w:pPr>
          </w:p>
        </w:tc>
        <w:tc>
          <w:tcPr>
            <w:tcW w:w="3117" w:type="dxa"/>
          </w:tcPr>
          <w:p w:rsidR="00681FD9" w:rsidRDefault="003651BA" w:rsidP="00681FD9">
            <w:pPr>
              <w:pStyle w:val="NoSpacing"/>
              <w:rPr>
                <w:sz w:val="22"/>
              </w:rPr>
            </w:pPr>
            <w:ins w:id="40" w:author="Narayan, Neil" w:date="2020-01-22T12:55:00Z">
              <w:r>
                <w:rPr>
                  <w:sz w:val="22"/>
                </w:rPr>
                <w:t>Includes blogging, cloud file storage, and media streaming (as long as not pirated)</w:t>
              </w:r>
            </w:ins>
          </w:p>
        </w:tc>
        <w:tc>
          <w:tcPr>
            <w:tcW w:w="3117" w:type="dxa"/>
          </w:tcPr>
          <w:p w:rsidR="00681FD9" w:rsidRDefault="003651BA" w:rsidP="00681FD9">
            <w:pPr>
              <w:pStyle w:val="NoSpacing"/>
              <w:rPr>
                <w:sz w:val="22"/>
              </w:rPr>
            </w:pPr>
            <w:ins w:id="41" w:author="Narayan, Neil" w:date="2020-01-22T12:55:00Z">
              <w:r>
                <w:rPr>
                  <w:sz w:val="22"/>
                </w:rPr>
                <w:t>Includes blogging, cloud file storage, and media streaming (as long as not pirated)</w:t>
              </w:r>
            </w:ins>
          </w:p>
        </w:tc>
      </w:tr>
    </w:tbl>
    <w:p w:rsidR="00681FD9" w:rsidRDefault="00681FD9" w:rsidP="00681FD9">
      <w:pPr>
        <w:pStyle w:val="NoSpacing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7413C" w:rsidRDefault="0077413C" w:rsidP="0077413C">
      <w:pPr>
        <w:pStyle w:val="NoSpacing"/>
        <w:ind w:left="360"/>
        <w:rPr>
          <w:sz w:val="22"/>
        </w:rPr>
      </w:pPr>
    </w:p>
    <w:p w:rsidR="00744E4B" w:rsidRDefault="00744E4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81FD9" w:rsidRPr="00D851E5" w:rsidRDefault="00681FD9" w:rsidP="00681FD9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5.</w:t>
      </w:r>
      <w:r w:rsidR="00E541D1"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E541D1">
        <w:rPr>
          <w:b/>
          <w:u w:val="single"/>
        </w:rPr>
        <w:t>Internet Service Provider (ISP)</w:t>
      </w:r>
    </w:p>
    <w:p w:rsidR="00681FD9" w:rsidRDefault="00681FD9" w:rsidP="00681FD9">
      <w:pPr>
        <w:pStyle w:val="NoSpacing"/>
        <w:rPr>
          <w:sz w:val="22"/>
        </w:rPr>
      </w:pPr>
    </w:p>
    <w:p w:rsidR="00681FD9" w:rsidRDefault="00744E4B" w:rsidP="00681FD9">
      <w:pPr>
        <w:pStyle w:val="NoSpacing"/>
        <w:rPr>
          <w:sz w:val="22"/>
        </w:rPr>
      </w:pPr>
      <w:r>
        <w:rPr>
          <w:sz w:val="22"/>
        </w:rPr>
        <w:t>Internet Service Providers (ISPs) provide hardware and software services to connect your LAN (in your house or your business) to the Internet.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Two most popular ISPs in Ontario are Bell and Rogers, but there are other choices.</w:t>
      </w:r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681FD9">
      <w:pPr>
        <w:pStyle w:val="NoSpacing"/>
        <w:rPr>
          <w:sz w:val="22"/>
        </w:rPr>
      </w:pPr>
      <w:r>
        <w:rPr>
          <w:sz w:val="22"/>
        </w:rPr>
        <w:t>Select an alternative ISP that operates in Southern Ontario to answer the following questions. Suggestions are:</w:t>
      </w:r>
    </w:p>
    <w:p w:rsidR="002B6DA3" w:rsidRDefault="002B6DA3" w:rsidP="002B6DA3">
      <w:pPr>
        <w:pStyle w:val="NoSpacing"/>
        <w:numPr>
          <w:ilvl w:val="0"/>
          <w:numId w:val="10"/>
        </w:numPr>
      </w:pPr>
      <w:r>
        <w:rPr>
          <w:sz w:val="22"/>
        </w:rPr>
        <w:t xml:space="preserve">Primus - </w:t>
      </w:r>
      <w:hyperlink r:id="rId7" w:history="1">
        <w:r>
          <w:rPr>
            <w:rStyle w:val="Hyperlink"/>
          </w:rPr>
          <w:t>https://primus.ca/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ExecuLink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https://www.execulink.ca/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</w:pPr>
      <w:proofErr w:type="spellStart"/>
      <w:r>
        <w:t>Xplorenet</w:t>
      </w:r>
      <w:proofErr w:type="spellEnd"/>
      <w:r>
        <w:t xml:space="preserve"> -</w:t>
      </w:r>
      <w:r w:rsidRPr="002B6DA3">
        <w:t xml:space="preserve"> </w:t>
      </w:r>
      <w:hyperlink r:id="rId9" w:history="1">
        <w:r>
          <w:rPr>
            <w:rStyle w:val="Hyperlink"/>
          </w:rPr>
          <w:t>https://get.xplornet.com/</w:t>
        </w:r>
      </w:hyperlink>
    </w:p>
    <w:p w:rsidR="002B6DA3" w:rsidRDefault="002B6DA3" w:rsidP="002B6DA3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Start.ca - </w:t>
      </w:r>
      <w:hyperlink r:id="rId10" w:history="1">
        <w:r>
          <w:rPr>
            <w:rStyle w:val="Hyperlink"/>
          </w:rPr>
          <w:t>https://www.start.ca/</w:t>
        </w:r>
      </w:hyperlink>
    </w:p>
    <w:p w:rsidR="00744E4B" w:rsidRDefault="00744E4B" w:rsidP="00681FD9">
      <w:pPr>
        <w:pStyle w:val="NoSpacing"/>
        <w:rPr>
          <w:ins w:id="42" w:author="Narayan, Neil" w:date="2020-01-22T13:04:00Z"/>
          <w:sz w:val="22"/>
        </w:rPr>
      </w:pPr>
    </w:p>
    <w:p w:rsidR="003651BA" w:rsidRPr="003651BA" w:rsidRDefault="003651BA" w:rsidP="00681FD9">
      <w:pPr>
        <w:pStyle w:val="NoSpacing"/>
        <w:rPr>
          <w:sz w:val="56"/>
          <w:szCs w:val="56"/>
          <w:rPrChange w:id="43" w:author="Narayan, Neil" w:date="2020-01-22T13:04:00Z">
            <w:rPr>
              <w:sz w:val="22"/>
            </w:rPr>
          </w:rPrChange>
        </w:rPr>
      </w:pPr>
      <w:ins w:id="44" w:author="Narayan, Neil" w:date="2020-01-22T13:04:00Z">
        <w:r>
          <w:rPr>
            <w:sz w:val="56"/>
            <w:szCs w:val="56"/>
          </w:rPr>
          <w:t>Primus</w:t>
        </w:r>
      </w:ins>
      <w:bookmarkStart w:id="45" w:name="_GoBack"/>
      <w:bookmarkEnd w:id="45"/>
    </w:p>
    <w:p w:rsidR="00744E4B" w:rsidRDefault="00744E4B" w:rsidP="00681FD9">
      <w:pPr>
        <w:pStyle w:val="NoSpacing"/>
        <w:rPr>
          <w:sz w:val="22"/>
        </w:rPr>
      </w:pPr>
    </w:p>
    <w:p w:rsidR="00744E4B" w:rsidRDefault="00744E4B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What residential (i.e. home) service packages do they provide?</w:t>
      </w: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ins w:id="46" w:author="Narayan, Neil" w:date="2020-01-22T13:01:00Z"/>
          <w:sz w:val="22"/>
        </w:rPr>
      </w:pPr>
      <w:r>
        <w:rPr>
          <w:sz w:val="22"/>
        </w:rPr>
        <w:t>Bandwidth Speed (both upload &amp; download)</w:t>
      </w:r>
    </w:p>
    <w:p w:rsidR="003651BA" w:rsidRDefault="003651BA" w:rsidP="003651BA">
      <w:pPr>
        <w:pStyle w:val="NoSpacing"/>
        <w:numPr>
          <w:ilvl w:val="2"/>
          <w:numId w:val="9"/>
        </w:numPr>
        <w:rPr>
          <w:ins w:id="47" w:author="Narayan, Neil" w:date="2020-01-22T13:01:00Z"/>
          <w:sz w:val="22"/>
        </w:rPr>
      </w:pPr>
      <w:ins w:id="48" w:author="Narayan, Neil" w:date="2020-01-22T13:01:00Z">
        <w:r>
          <w:rPr>
            <w:sz w:val="22"/>
          </w:rPr>
          <w:t>50 Mbps download, and 10 mbps upload speed</w:t>
        </w:r>
      </w:ins>
    </w:p>
    <w:p w:rsidR="003651BA" w:rsidRDefault="003651BA" w:rsidP="003651BA">
      <w:pPr>
        <w:pStyle w:val="NoSpacing"/>
        <w:ind w:left="720"/>
        <w:rPr>
          <w:sz w:val="22"/>
        </w:rPr>
        <w:pPrChange w:id="49" w:author="Narayan, Neil" w:date="2020-01-22T13:01:00Z">
          <w:pPr>
            <w:pStyle w:val="NoSpacing"/>
            <w:numPr>
              <w:ilvl w:val="1"/>
              <w:numId w:val="9"/>
            </w:numPr>
            <w:ind w:left="720" w:hanging="360"/>
          </w:pPr>
        </w:pPrChange>
      </w:pPr>
    </w:p>
    <w:p w:rsidR="00744E4B" w:rsidRDefault="00744E4B" w:rsidP="009A0B71">
      <w:pPr>
        <w:pStyle w:val="NoSpacing"/>
        <w:numPr>
          <w:ilvl w:val="1"/>
          <w:numId w:val="9"/>
        </w:numPr>
        <w:ind w:left="720"/>
        <w:rPr>
          <w:ins w:id="50" w:author="Narayan, Neil" w:date="2020-01-22T13:01:00Z"/>
          <w:sz w:val="22"/>
        </w:rPr>
      </w:pPr>
      <w:r>
        <w:rPr>
          <w:sz w:val="22"/>
        </w:rPr>
        <w:t>Data Limits (and cost for exceeding limits)</w:t>
      </w:r>
    </w:p>
    <w:p w:rsidR="003651BA" w:rsidRDefault="003651BA" w:rsidP="003651BA">
      <w:pPr>
        <w:pStyle w:val="NoSpacing"/>
        <w:numPr>
          <w:ilvl w:val="2"/>
          <w:numId w:val="9"/>
        </w:numPr>
        <w:rPr>
          <w:ins w:id="51" w:author="Narayan, Neil" w:date="2020-01-22T13:01:00Z"/>
          <w:sz w:val="22"/>
        </w:rPr>
      </w:pPr>
      <w:ins w:id="52" w:author="Narayan, Neil" w:date="2020-01-22T13:01:00Z">
        <w:r>
          <w:rPr>
            <w:sz w:val="22"/>
          </w:rPr>
          <w:t xml:space="preserve">Unlimited </w:t>
        </w:r>
        <w:r>
          <w:rPr>
            <w:sz w:val="22"/>
          </w:rPr>
          <w:t>usage</w:t>
        </w:r>
      </w:ins>
    </w:p>
    <w:p w:rsidR="003651BA" w:rsidRDefault="003651BA" w:rsidP="003651BA">
      <w:pPr>
        <w:pStyle w:val="NoSpacing"/>
        <w:ind w:left="720"/>
        <w:rPr>
          <w:sz w:val="22"/>
        </w:rPr>
        <w:pPrChange w:id="53" w:author="Narayan, Neil" w:date="2020-01-22T13:01:00Z">
          <w:pPr>
            <w:pStyle w:val="NoSpacing"/>
            <w:numPr>
              <w:ilvl w:val="1"/>
              <w:numId w:val="9"/>
            </w:numPr>
            <w:ind w:left="720" w:hanging="360"/>
          </w:pPr>
        </w:pPrChange>
      </w:pPr>
    </w:p>
    <w:p w:rsidR="00744E4B" w:rsidRPr="00744E4B" w:rsidRDefault="00744E4B" w:rsidP="009A0B71">
      <w:pPr>
        <w:pStyle w:val="NoSpacing"/>
        <w:numPr>
          <w:ilvl w:val="1"/>
          <w:numId w:val="9"/>
        </w:numPr>
        <w:ind w:left="720"/>
        <w:rPr>
          <w:sz w:val="22"/>
          <w:lang w:val="fr-CA"/>
        </w:rPr>
      </w:pPr>
      <w:r>
        <w:rPr>
          <w:sz w:val="22"/>
          <w:lang w:val="fr-CA"/>
        </w:rPr>
        <w:t>Conn</w:t>
      </w:r>
      <w:r w:rsidRPr="00744E4B">
        <w:rPr>
          <w:sz w:val="22"/>
          <w:lang w:val="fr-CA"/>
        </w:rPr>
        <w:t>ection Technologies (</w:t>
      </w:r>
      <w:proofErr w:type="spellStart"/>
      <w:r w:rsidRPr="00744E4B">
        <w:rPr>
          <w:sz w:val="22"/>
          <w:lang w:val="fr-CA"/>
        </w:rPr>
        <w:t>e.g</w:t>
      </w:r>
      <w:proofErr w:type="spellEnd"/>
      <w:r w:rsidRPr="00744E4B">
        <w:rPr>
          <w:sz w:val="22"/>
          <w:lang w:val="fr-CA"/>
        </w:rPr>
        <w:t xml:space="preserve">. </w:t>
      </w:r>
      <w:proofErr w:type="spellStart"/>
      <w:r w:rsidRPr="00744E4B">
        <w:rPr>
          <w:sz w:val="22"/>
          <w:lang w:val="fr-CA"/>
        </w:rPr>
        <w:t>cable</w:t>
      </w:r>
      <w:proofErr w:type="spellEnd"/>
      <w:r w:rsidRPr="00744E4B">
        <w:rPr>
          <w:sz w:val="22"/>
          <w:lang w:val="fr-CA"/>
        </w:rPr>
        <w:t xml:space="preserve">, </w:t>
      </w:r>
      <w:proofErr w:type="spellStart"/>
      <w:r>
        <w:rPr>
          <w:sz w:val="22"/>
          <w:lang w:val="fr-CA"/>
        </w:rPr>
        <w:t>WiFi</w:t>
      </w:r>
      <w:proofErr w:type="spellEnd"/>
      <w:r w:rsidRPr="00744E4B">
        <w:rPr>
          <w:sz w:val="22"/>
          <w:lang w:val="fr-CA"/>
        </w:rPr>
        <w:t>, DSL, etc.)</w:t>
      </w:r>
    </w:p>
    <w:p w:rsidR="003651BA" w:rsidRDefault="003651BA" w:rsidP="003651BA">
      <w:pPr>
        <w:pStyle w:val="NoSpacing"/>
        <w:numPr>
          <w:ilvl w:val="2"/>
          <w:numId w:val="9"/>
        </w:numPr>
        <w:rPr>
          <w:ins w:id="54" w:author="Narayan, Neil" w:date="2020-01-22T13:01:00Z"/>
          <w:sz w:val="22"/>
          <w:lang w:val="fr-CA"/>
        </w:rPr>
      </w:pPr>
      <w:ins w:id="55" w:author="Narayan, Neil" w:date="2020-01-22T13:01:00Z">
        <w:r>
          <w:rPr>
            <w:sz w:val="22"/>
            <w:lang w:val="fr-CA"/>
          </w:rPr>
          <w:t xml:space="preserve">Wireless modern </w:t>
        </w:r>
        <w:proofErr w:type="spellStart"/>
        <w:r>
          <w:rPr>
            <w:sz w:val="22"/>
            <w:lang w:val="fr-CA"/>
          </w:rPr>
          <w:t>rental</w:t>
        </w:r>
        <w:proofErr w:type="spellEnd"/>
      </w:ins>
    </w:p>
    <w:p w:rsidR="00744E4B" w:rsidDel="003651BA" w:rsidRDefault="00744E4B" w:rsidP="009A0B71">
      <w:pPr>
        <w:pStyle w:val="NoSpacing"/>
        <w:ind w:left="360"/>
        <w:rPr>
          <w:del w:id="56" w:author="Narayan, Neil" w:date="2020-01-22T13:04:00Z"/>
          <w:sz w:val="22"/>
          <w:lang w:val="fr-CA"/>
        </w:rPr>
      </w:pPr>
    </w:p>
    <w:p w:rsidR="009A0B71" w:rsidRPr="00744E4B" w:rsidDel="003651BA" w:rsidRDefault="009A0B71" w:rsidP="009A0B71">
      <w:pPr>
        <w:pStyle w:val="NoSpacing"/>
        <w:ind w:left="360"/>
        <w:rPr>
          <w:del w:id="57" w:author="Narayan, Neil" w:date="2020-01-22T13:04:00Z"/>
          <w:sz w:val="22"/>
          <w:lang w:val="fr-CA"/>
        </w:rPr>
      </w:pPr>
    </w:p>
    <w:p w:rsidR="00744E4B" w:rsidDel="003651BA" w:rsidRDefault="00744E4B" w:rsidP="003651BA">
      <w:pPr>
        <w:pStyle w:val="NoSpacing"/>
        <w:numPr>
          <w:ilvl w:val="0"/>
          <w:numId w:val="9"/>
        </w:numPr>
        <w:ind w:left="0"/>
        <w:rPr>
          <w:del w:id="58" w:author="Narayan, Neil" w:date="2020-01-22T13:04:00Z"/>
          <w:sz w:val="22"/>
        </w:rPr>
        <w:pPrChange w:id="59" w:author="Narayan, Neil" w:date="2020-01-22T13:04:00Z">
          <w:pPr>
            <w:pStyle w:val="NoSpacing"/>
            <w:numPr>
              <w:numId w:val="9"/>
            </w:numPr>
            <w:ind w:left="360" w:hanging="360"/>
          </w:pPr>
        </w:pPrChange>
      </w:pPr>
      <w:del w:id="60" w:author="Narayan, Neil" w:date="2020-01-22T13:04:00Z">
        <w:r w:rsidDel="003651BA">
          <w:rPr>
            <w:sz w:val="22"/>
          </w:rPr>
          <w:delText>What business packages do they provide?</w:delText>
        </w:r>
      </w:del>
    </w:p>
    <w:p w:rsidR="00744E4B" w:rsidDel="003651BA" w:rsidRDefault="00744E4B" w:rsidP="003651BA">
      <w:pPr>
        <w:pStyle w:val="NoSpacing"/>
        <w:numPr>
          <w:ilvl w:val="1"/>
          <w:numId w:val="9"/>
        </w:numPr>
        <w:ind w:left="0"/>
        <w:rPr>
          <w:del w:id="61" w:author="Narayan, Neil" w:date="2020-01-22T13:04:00Z"/>
          <w:sz w:val="22"/>
        </w:rPr>
        <w:pPrChange w:id="62" w:author="Narayan, Neil" w:date="2020-01-22T13:04:00Z">
          <w:pPr>
            <w:pStyle w:val="NoSpacing"/>
            <w:numPr>
              <w:ilvl w:val="1"/>
              <w:numId w:val="9"/>
            </w:numPr>
            <w:ind w:left="720" w:hanging="360"/>
          </w:pPr>
        </w:pPrChange>
      </w:pPr>
      <w:del w:id="63" w:author="Narayan, Neil" w:date="2020-01-22T13:04:00Z">
        <w:r w:rsidDel="003651BA">
          <w:rPr>
            <w:sz w:val="22"/>
          </w:rPr>
          <w:delText>Bandwidth Speed (both upload &amp; download)</w:delText>
        </w:r>
      </w:del>
    </w:p>
    <w:p w:rsidR="00744E4B" w:rsidDel="003651BA" w:rsidRDefault="00744E4B" w:rsidP="003651BA">
      <w:pPr>
        <w:pStyle w:val="NoSpacing"/>
        <w:numPr>
          <w:ilvl w:val="1"/>
          <w:numId w:val="9"/>
        </w:numPr>
        <w:ind w:left="0"/>
        <w:rPr>
          <w:del w:id="64" w:author="Narayan, Neil" w:date="2020-01-22T13:04:00Z"/>
          <w:sz w:val="22"/>
        </w:rPr>
        <w:pPrChange w:id="65" w:author="Narayan, Neil" w:date="2020-01-22T13:04:00Z">
          <w:pPr>
            <w:pStyle w:val="NoSpacing"/>
            <w:numPr>
              <w:ilvl w:val="1"/>
              <w:numId w:val="9"/>
            </w:numPr>
            <w:ind w:left="720" w:hanging="360"/>
          </w:pPr>
        </w:pPrChange>
      </w:pPr>
      <w:del w:id="66" w:author="Narayan, Neil" w:date="2020-01-22T13:04:00Z">
        <w:r w:rsidDel="003651BA">
          <w:rPr>
            <w:sz w:val="22"/>
          </w:rPr>
          <w:delText>Data Limits (and cost for exceeding limits)</w:delText>
        </w:r>
      </w:del>
    </w:p>
    <w:p w:rsidR="00744E4B" w:rsidDel="003651BA" w:rsidRDefault="00744E4B" w:rsidP="003651BA">
      <w:pPr>
        <w:pStyle w:val="NoSpacing"/>
        <w:numPr>
          <w:ilvl w:val="1"/>
          <w:numId w:val="9"/>
        </w:numPr>
        <w:ind w:left="0"/>
        <w:rPr>
          <w:del w:id="67" w:author="Narayan, Neil" w:date="2020-01-22T13:04:00Z"/>
          <w:sz w:val="22"/>
          <w:lang w:val="fr-CA"/>
        </w:rPr>
        <w:pPrChange w:id="68" w:author="Narayan, Neil" w:date="2020-01-22T13:04:00Z">
          <w:pPr>
            <w:pStyle w:val="NoSpacing"/>
            <w:numPr>
              <w:ilvl w:val="1"/>
              <w:numId w:val="9"/>
            </w:numPr>
            <w:ind w:left="720" w:hanging="360"/>
          </w:pPr>
        </w:pPrChange>
      </w:pPr>
      <w:del w:id="69" w:author="Narayan, Neil" w:date="2020-01-22T13:04:00Z">
        <w:r w:rsidDel="003651BA">
          <w:rPr>
            <w:sz w:val="22"/>
            <w:lang w:val="fr-CA"/>
          </w:rPr>
          <w:delText>Conn</w:delText>
        </w:r>
        <w:r w:rsidRPr="00744E4B" w:rsidDel="003651BA">
          <w:rPr>
            <w:sz w:val="22"/>
            <w:lang w:val="fr-CA"/>
          </w:rPr>
          <w:delText xml:space="preserve">ection Technologies (e.g. cable, </w:delText>
        </w:r>
        <w:r w:rsidDel="003651BA">
          <w:rPr>
            <w:sz w:val="22"/>
            <w:lang w:val="fr-CA"/>
          </w:rPr>
          <w:delText>WiFi</w:delText>
        </w:r>
        <w:r w:rsidRPr="00744E4B" w:rsidDel="003651BA">
          <w:rPr>
            <w:sz w:val="22"/>
            <w:lang w:val="fr-CA"/>
          </w:rPr>
          <w:delText>, DSL, etc.)</w:delText>
        </w:r>
      </w:del>
    </w:p>
    <w:p w:rsidR="00744E4B" w:rsidDel="003651BA" w:rsidRDefault="00744E4B" w:rsidP="003651BA">
      <w:pPr>
        <w:pStyle w:val="NoSpacing"/>
        <w:rPr>
          <w:del w:id="70" w:author="Narayan, Neil" w:date="2020-01-22T13:04:00Z"/>
          <w:sz w:val="22"/>
          <w:lang w:val="fr-CA"/>
        </w:rPr>
        <w:pPrChange w:id="71" w:author="Narayan, Neil" w:date="2020-01-22T13:04:00Z">
          <w:pPr>
            <w:pStyle w:val="NoSpacing"/>
            <w:ind w:left="360"/>
          </w:pPr>
        </w:pPrChange>
      </w:pPr>
    </w:p>
    <w:p w:rsidR="009A0B71" w:rsidRDefault="009A0B71" w:rsidP="003651BA">
      <w:pPr>
        <w:pStyle w:val="NoSpacing"/>
        <w:rPr>
          <w:sz w:val="22"/>
          <w:lang w:val="fr-CA"/>
        </w:rPr>
        <w:pPrChange w:id="72" w:author="Narayan, Neil" w:date="2020-01-22T13:04:00Z">
          <w:pPr>
            <w:pStyle w:val="NoSpacing"/>
            <w:ind w:left="360"/>
          </w:pPr>
        </w:pPrChange>
      </w:pPr>
    </w:p>
    <w:p w:rsid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9A0B71">
        <w:rPr>
          <w:sz w:val="22"/>
        </w:rPr>
        <w:t>What extra s</w:t>
      </w:r>
      <w:r w:rsidR="00744E4B" w:rsidRPr="009A0B71">
        <w:rPr>
          <w:sz w:val="22"/>
        </w:rPr>
        <w:t xml:space="preserve">ecurity </w:t>
      </w:r>
      <w:r w:rsidRPr="009A0B71">
        <w:rPr>
          <w:sz w:val="22"/>
        </w:rPr>
        <w:t>services do they provide?</w:t>
      </w:r>
      <w:r>
        <w:rPr>
          <w:sz w:val="22"/>
        </w:rPr>
        <w:t xml:space="preserve"> (e.g. Anti-Spam &amp; Virus scanning, Firewall Protection)</w:t>
      </w:r>
    </w:p>
    <w:p w:rsidR="003651BA" w:rsidRDefault="003651BA" w:rsidP="003651BA">
      <w:pPr>
        <w:pStyle w:val="NoSpacing"/>
        <w:numPr>
          <w:ilvl w:val="1"/>
          <w:numId w:val="9"/>
        </w:numPr>
        <w:rPr>
          <w:ins w:id="73" w:author="Narayan, Neil" w:date="2020-01-22T13:03:00Z"/>
          <w:sz w:val="22"/>
        </w:rPr>
      </w:pPr>
      <w:ins w:id="74" w:author="Narayan, Neil" w:date="2020-01-22T13:03:00Z">
        <w:r>
          <w:rPr>
            <w:sz w:val="22"/>
          </w:rPr>
          <w:t>Does not provide security services</w:t>
        </w:r>
      </w:ins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Default="009A0B71" w:rsidP="009A0B71">
      <w:pPr>
        <w:pStyle w:val="NoSpacing"/>
        <w:ind w:left="360"/>
        <w:rPr>
          <w:sz w:val="22"/>
        </w:rPr>
      </w:pPr>
    </w:p>
    <w:p w:rsidR="009A0B71" w:rsidRPr="009A0B71" w:rsidRDefault="009A0B71" w:rsidP="009A0B71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 xml:space="preserve">What other services do they provide? (e.g. </w:t>
      </w:r>
      <w:r w:rsidR="002B6DA3">
        <w:rPr>
          <w:sz w:val="22"/>
        </w:rPr>
        <w:t xml:space="preserve">Digital Phone, </w:t>
      </w:r>
      <w:r>
        <w:rPr>
          <w:sz w:val="22"/>
        </w:rPr>
        <w:t>Voice over IP (VoIP)</w:t>
      </w:r>
      <w:r w:rsidR="002B6DA3">
        <w:rPr>
          <w:sz w:val="22"/>
        </w:rPr>
        <w:t>, Television</w:t>
      </w:r>
      <w:r>
        <w:rPr>
          <w:sz w:val="22"/>
        </w:rPr>
        <w:t>)</w:t>
      </w:r>
    </w:p>
    <w:p w:rsidR="003651BA" w:rsidRDefault="003651BA" w:rsidP="003651BA">
      <w:pPr>
        <w:pStyle w:val="NoSpacing"/>
        <w:numPr>
          <w:ilvl w:val="1"/>
          <w:numId w:val="9"/>
        </w:numPr>
        <w:rPr>
          <w:ins w:id="75" w:author="Narayan, Neil" w:date="2020-01-22T13:03:00Z"/>
          <w:sz w:val="22"/>
        </w:rPr>
      </w:pPr>
      <w:ins w:id="76" w:author="Narayan, Neil" w:date="2020-01-22T13:03:00Z">
        <w:r>
          <w:rPr>
            <w:sz w:val="22"/>
          </w:rPr>
          <w:t>Provides home phone services, and long distance call services</w:t>
        </w:r>
      </w:ins>
    </w:p>
    <w:p w:rsidR="00681FD9" w:rsidRPr="009A0B71" w:rsidDel="003651BA" w:rsidRDefault="00681FD9" w:rsidP="00681FD9">
      <w:pPr>
        <w:pStyle w:val="NoSpacing"/>
        <w:rPr>
          <w:del w:id="77" w:author="Narayan, Neil" w:date="2020-01-22T13:03:00Z"/>
          <w:sz w:val="22"/>
        </w:rPr>
      </w:pPr>
    </w:p>
    <w:p w:rsidR="0077413C" w:rsidRPr="009A0B71" w:rsidDel="003651BA" w:rsidRDefault="0077413C" w:rsidP="0077413C">
      <w:pPr>
        <w:pStyle w:val="NoSpacing"/>
        <w:ind w:left="360"/>
        <w:rPr>
          <w:del w:id="78" w:author="Narayan, Neil" w:date="2020-01-22T13:03:00Z"/>
          <w:sz w:val="22"/>
        </w:rPr>
      </w:pPr>
    </w:p>
    <w:p w:rsidR="00707D9A" w:rsidRPr="00D078A2" w:rsidRDefault="00707D9A" w:rsidP="003651BA">
      <w:pPr>
        <w:pStyle w:val="NoSpacing"/>
        <w:rPr>
          <w:sz w:val="144"/>
          <w:szCs w:val="144"/>
          <w:rPrChange w:id="79" w:author="Narayan, Neil" w:date="2020-01-15T13:27:00Z">
            <w:rPr>
              <w:sz w:val="22"/>
            </w:rPr>
          </w:rPrChange>
        </w:rPr>
        <w:pPrChange w:id="80" w:author="Narayan, Neil" w:date="2020-01-22T13:03:00Z">
          <w:pPr>
            <w:pStyle w:val="NoSpacing"/>
            <w:ind w:left="360"/>
          </w:pPr>
        </w:pPrChange>
      </w:pPr>
    </w:p>
    <w:sectPr w:rsidR="00707D9A" w:rsidRPr="00D078A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 xml:space="preserve">A.8 – </w:t>
    </w:r>
    <w:r w:rsidR="00681FD9">
      <w:rPr>
        <w:sz w:val="32"/>
        <w:lang w:val="en-CA"/>
      </w:rPr>
      <w:t>Internet Hosting</w:t>
    </w:r>
    <w:r>
      <w:rPr>
        <w:lang w:val="en-CA"/>
      </w:rPr>
      <w:tab/>
    </w:r>
    <w:r w:rsidR="00E80DA4">
      <w:rPr>
        <w:lang w:val="en-CA"/>
      </w:rPr>
      <w:t>Name: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073"/>
    <w:multiLevelType w:val="hybridMultilevel"/>
    <w:tmpl w:val="711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34E9"/>
    <w:multiLevelType w:val="hybridMultilevel"/>
    <w:tmpl w:val="3F5C3054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861C1"/>
    <w:multiLevelType w:val="hybridMultilevel"/>
    <w:tmpl w:val="05EEE6D6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8F9"/>
    <w:multiLevelType w:val="hybridMultilevel"/>
    <w:tmpl w:val="6092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121E"/>
    <w:multiLevelType w:val="hybridMultilevel"/>
    <w:tmpl w:val="BAE097CA"/>
    <w:lvl w:ilvl="0" w:tplc="E43C5A1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657D4"/>
    <w:multiLevelType w:val="hybridMultilevel"/>
    <w:tmpl w:val="0EE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rayan, Neil">
    <w15:presenceInfo w15:providerId="None" w15:userId="Narayan, Ne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56DE3"/>
    <w:rsid w:val="0017228F"/>
    <w:rsid w:val="001A128C"/>
    <w:rsid w:val="00216C50"/>
    <w:rsid w:val="002B6DA3"/>
    <w:rsid w:val="002C274C"/>
    <w:rsid w:val="003016CB"/>
    <w:rsid w:val="00302F21"/>
    <w:rsid w:val="00355972"/>
    <w:rsid w:val="003651BA"/>
    <w:rsid w:val="003701B8"/>
    <w:rsid w:val="003A0217"/>
    <w:rsid w:val="003A612D"/>
    <w:rsid w:val="00421A12"/>
    <w:rsid w:val="0042395F"/>
    <w:rsid w:val="00460DE8"/>
    <w:rsid w:val="004923DE"/>
    <w:rsid w:val="00505E02"/>
    <w:rsid w:val="006215E9"/>
    <w:rsid w:val="00681FD9"/>
    <w:rsid w:val="006C3656"/>
    <w:rsid w:val="00707D9A"/>
    <w:rsid w:val="0074398C"/>
    <w:rsid w:val="00744E4B"/>
    <w:rsid w:val="0077413C"/>
    <w:rsid w:val="00782DED"/>
    <w:rsid w:val="007906FA"/>
    <w:rsid w:val="007D4326"/>
    <w:rsid w:val="00842C9C"/>
    <w:rsid w:val="008A623B"/>
    <w:rsid w:val="008B32E6"/>
    <w:rsid w:val="00947A53"/>
    <w:rsid w:val="009620F4"/>
    <w:rsid w:val="00983F6E"/>
    <w:rsid w:val="00991DB1"/>
    <w:rsid w:val="009A0B71"/>
    <w:rsid w:val="009A6FE0"/>
    <w:rsid w:val="009B3E55"/>
    <w:rsid w:val="00AB0A93"/>
    <w:rsid w:val="00AD2BAA"/>
    <w:rsid w:val="00D078A2"/>
    <w:rsid w:val="00D851E5"/>
    <w:rsid w:val="00E078F0"/>
    <w:rsid w:val="00E35BEC"/>
    <w:rsid w:val="00E541D1"/>
    <w:rsid w:val="00E714A6"/>
    <w:rsid w:val="00E80DA4"/>
    <w:rsid w:val="00F86A59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8D44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culink.ca/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primus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art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xplorne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13</cp:revision>
  <dcterms:created xsi:type="dcterms:W3CDTF">2020-01-14T12:55:00Z</dcterms:created>
  <dcterms:modified xsi:type="dcterms:W3CDTF">2020-01-22T18:04:00Z</dcterms:modified>
</cp:coreProperties>
</file>